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ins w:author="Giorgos Vougioukas" w:id="0" w:date="2016-09-14T12:09:17Z">
        <w:r w:rsidDel="00000000" w:rsidR="00000000" w:rsidRPr="00000000">
          <w:rPr>
            <w:b w:val="1"/>
            <w:rtl w:val="0"/>
            <w:rPrChange w:author="Giorgos Vougioukas" w:id="1" w:date="2016-09-14T12:09:17Z">
              <w:rPr/>
            </w:rPrChange>
          </w:rPr>
          <w:t xml:space="preserve">    </w:t>
        </w:r>
      </w:ins>
      <w:r w:rsidDel="00000000" w:rsidR="00000000" w:rsidRPr="00000000">
        <w:rPr>
          <w:b w:val="1"/>
          <w:rtl w:val="0"/>
        </w:rPr>
        <w:t xml:space="preserve">Goal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g</w:t>
      </w:r>
      <w:r w:rsidDel="00000000" w:rsidR="00000000" w:rsidRPr="00000000">
        <w:rPr>
          <w:rtl w:val="0"/>
        </w:rPr>
        <w:t xml:space="preserve">yp dele</w:t>
      </w:r>
      <w:ins w:author="Xinwen Xue" w:id="2" w:date="2014-12-06T20:37:20Z">
        <w:r w:rsidDel="00000000" w:rsidR="00000000" w:rsidRPr="00000000">
          <w:rPr>
            <w:rtl w:val="0"/>
          </w:rPr>
          <w:t xml:space="preserve">x</w:t>
          <w:tab/>
        </w:r>
      </w:ins>
      <w:r w:rsidDel="00000000" w:rsidR="00000000" w:rsidRPr="00000000">
        <w:rPr>
          <w:rtl w:val="0"/>
        </w:rPr>
        <w:t xml:space="preserve">ted by end of Q4 2014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Having Chrome team carry the burden of 2 build systems for more than 6 months is unsavory.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platforms work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Produced binaries are “identical enough” post conversion (with deltas fully understood)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del w:author="Jim Pastos" w:id="3" w:date="2016-07-21T12:30:49Z"/>
          <w:u w:val="none"/>
        </w:rPr>
      </w:pPr>
      <w:r w:rsidDel="00000000" w:rsidR="00000000" w:rsidRPr="00000000">
        <w:rPr>
          <w:rtl w:val="0"/>
        </w:rPr>
        <w:t xml:space="preserve">GN create ninja files equal or more efficient than gyp created ones.</w:t>
      </w:r>
      <w:del w:author="Jim Pastos" w:id="3" w:date="2016-07-21T12:30:49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pPrChange w:author="Jim Pastos" w:id="0" w:date="2016-07-21T12:30:49Z">
          <w:pPr>
            <w:contextualSpacing w:val="0"/>
          </w:pPr>
        </w:pPrChange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5gkxr3jlhwcu" w:id="0"/>
      <w:bookmarkEnd w:id="0"/>
      <w:r w:rsidDel="00000000" w:rsidR="00000000" w:rsidRPr="00000000">
        <w:rPr>
          <w:rtl w:val="0"/>
        </w:rPr>
        <w:t xml:space="preserve">Phase 0: core leaf-libraries (base, net, gpu, etc) </w:t>
      </w:r>
      <w:r w:rsidDel="00000000" w:rsidR="00000000" w:rsidRPr="00000000">
        <w:rPr>
          <w:rFonts w:ascii="Arial" w:cs="Arial" w:eastAsia="Arial" w:hAnsi="Arial"/>
          <w:b w:val="0"/>
          <w:sz w:val="22"/>
          <w:szCs w:val="22"/>
          <w:rtl w:val="0"/>
        </w:rPr>
        <w:t xml:space="preserve">  </w:t>
      </w:r>
      <w:r w:rsidDel="00000000" w:rsidR="00000000" w:rsidRPr="00000000">
        <w:rPr>
          <w:color w:val="6aa84f"/>
          <w:rtl w:val="0"/>
        </w:rPr>
        <w:t xml:space="preserve">[ DONE 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Target: N/A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commentRangeStart w:id="0"/>
      <w:commentRangeStart w:id="1"/>
      <w:commentRangeStart w:id="2"/>
      <w:r w:rsidDel="00000000" w:rsidR="00000000" w:rsidRPr="00000000">
        <w:rPr>
          <w:rtl w:val="0"/>
        </w:rPr>
        <w:t xml:space="preserve">Verticals: Linux Desktop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Arch: x86, x64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GN features: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basic targets defined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dependencies working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deployment mechanism completed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Operational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bots for migrated verticals on main waterfall.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kdbhcfvde9of" w:id="2"/>
      <w:bookmarkEnd w:id="2"/>
      <w:bookmarkStart w:colFirst="0" w:colLast="0" w:name="3ozlfswgcfk0" w:id="1"/>
      <w:bookmarkEnd w:id="1"/>
      <w:r w:rsidDel="00000000" w:rsidR="00000000" w:rsidRPr="00000000">
        <w:rPr>
          <w:rtl w:val="0"/>
        </w:rPr>
        <w:t xml:space="preserve">Phase 1: Complex third_party examples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6aa84f"/>
          <w:rtl w:val="0"/>
        </w:rPr>
        <w:t xml:space="preserve">[ DONE ]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 xml:space="preserve">Target: July 1st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Capability goal: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Verticals: Linux Desktop, </w:t>
      </w:r>
      <w:r w:rsidDel="00000000" w:rsidR="00000000" w:rsidRPr="00000000">
        <w:rPr>
          <w:color w:val="4a86e8"/>
          <w:rtl w:val="0"/>
        </w:rPr>
        <w:t xml:space="preserve">Android </w:t>
      </w:r>
      <w:r w:rsidDel="00000000" w:rsidR="00000000" w:rsidRPr="00000000">
        <w:rPr>
          <w:color w:val="4a86e8"/>
          <w:highlight w:val="green"/>
          <w:rtl w:val="0"/>
        </w:rPr>
        <w:t xml:space="preserve">[ Preliminary versions checked in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ins w:author="Krzysztof Kowalczyk" w:id="5" w:date="2014-11-21T18:39:46Z">
        <w:r w:rsidDel="00000000" w:rsidR="00000000" w:rsidRPr="00000000">
          <w:rPr>
            <w:rtl w:val="0"/>
            <w:rPrChange w:author="Krzysztof Kowalczyk" w:id="6" w:date="2014-11-21T18:39:46Z">
              <w:rPr>
                <w:color w:val="4a86e8"/>
                <w:highlight w:val="green"/>
              </w:rPr>
            </w:rPrChange>
          </w:rPr>
          <w:t xml:space="preserve"> </w:t>
        </w:r>
      </w:ins>
      <w:r w:rsidDel="00000000" w:rsidR="00000000" w:rsidRPr="00000000">
        <w:rPr>
          <w:rtl w:val="0"/>
        </w:rPr>
        <w:t xml:space="preserve">Arch</w:t>
      </w:r>
      <w:r w:rsidDel="00000000" w:rsidR="00000000" w:rsidRPr="00000000">
        <w:rPr>
          <w:rtl w:val="0"/>
        </w:rPr>
        <w:t xml:space="preserve">: x86, x64, </w:t>
      </w:r>
      <w:r w:rsidDel="00000000" w:rsidR="00000000" w:rsidRPr="00000000">
        <w:rPr>
          <w:rtl w:val="0"/>
        </w:rPr>
        <w:t xml:space="preserve">arm, </w:t>
      </w:r>
      <w:r w:rsidDel="00000000" w:rsidR="00000000" w:rsidRPr="00000000">
        <w:rPr>
          <w:color w:val="4a86e8"/>
          <w:rtl w:val="0"/>
        </w:rPr>
        <w:t xml:space="preserve">NaCl</w:t>
      </w:r>
      <w:r w:rsidDel="00000000" w:rsidR="00000000" w:rsidRPr="00000000">
        <w:rPr>
          <w:color w:val="4a86e8"/>
          <w:rtl w:val="0"/>
        </w:rPr>
        <w:t xml:space="preserve"> {x86_32, x86_64, ARM newlib} </w:t>
      </w:r>
      <w:r w:rsidDel="00000000" w:rsidR="00000000" w:rsidRPr="00000000">
        <w:rPr>
          <w:highlight w:val="yellow"/>
          <w:rtl w:val="0"/>
        </w:rPr>
        <w:t xml:space="preserve">[ Major progress, but not quite there yet. Punted to phase 2 ]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X-compile: x64 -&gt; {x86, </w:t>
      </w:r>
      <w:r w:rsidDel="00000000" w:rsidR="00000000" w:rsidRPr="00000000">
        <w:rPr>
          <w:color w:val="4a86e8"/>
          <w:rtl w:val="0"/>
        </w:rPr>
        <w:t xml:space="preserve">NaCl</w:t>
      </w:r>
      <w:r w:rsidDel="00000000" w:rsidR="00000000" w:rsidRPr="00000000">
        <w:rPr>
          <w:rtl w:val="0"/>
        </w:rPr>
        <w:t xml:space="preserve">} [ Linux ]; {x86, x64} -&gt; {arm} [ Linux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GN features: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APK build/deploy support </w:t>
      </w:r>
      <w:r w:rsidDel="00000000" w:rsidR="00000000" w:rsidRPr="00000000">
        <w:rPr>
          <w:highlight w:val="green"/>
          <w:rtl w:val="0"/>
        </w:rPr>
        <w:t xml:space="preserve">[ Initial version checked in. Bug stomping time.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yasm support </w:t>
      </w:r>
      <w:r w:rsidDel="00000000" w:rsidR="00000000" w:rsidRPr="00000000">
        <w:rPr>
          <w:highlight w:val="green"/>
          <w:rtl w:val="0"/>
        </w:rPr>
        <w:t xml:space="preserve">[ Done.  yasm_assemble.gni 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Operational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Build tool to visualize the “front-of-conversion”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[ iceboxed. TODOs and “GN target count / GYP target count” seems good enough. ]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1 more “GN” dev to implement features and fix bugs with brettw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[ polyfilled with 20% support ] 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Find 1 more person actively converting targets. </w:t>
      </w:r>
      <w:r w:rsidDel="00000000" w:rsidR="00000000" w:rsidRPr="00000000">
        <w:rPr>
          <w:highlight w:val="green"/>
          <w:rtl w:val="0"/>
        </w:rPr>
        <w:t xml:space="preserve">[ No fulltime, but CLs coming semi-consistently from: ajwong, cjhopman, dalecurtis, hclam, jamesr, noelallen, tfarina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Explicitly sign up &gt; 3 people with BUILD.gn “readability” to do reviews. </w:t>
      </w:r>
      <w:r w:rsidDel="00000000" w:rsidR="00000000" w:rsidRPr="00000000">
        <w:rPr>
          <w:highlight w:val="yellow"/>
          <w:rtl w:val="0"/>
        </w:rPr>
        <w:t xml:space="preserve">[ Almost there:  ajwong, brettw, jamesr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Define “reviews” list to CC with BUILD.gn reviews. Useful for external contributors as an “examples” repository.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[ iceboxed. Ad-hoc seems to not be blocking momentum.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Publish Roadmap to chromium-dev@. Explain impact, state how we will publish progress, and what. </w:t>
      </w:r>
      <w:r w:rsidDel="00000000" w:rsidR="00000000" w:rsidRPr="00000000">
        <w:rPr>
          <w:highlight w:val="yellow"/>
          <w:rtl w:val="0"/>
        </w:rPr>
        <w:t xml:space="preserve">[ Roadmap was published, but not explicitly. Impact statement came separate. Value p</w:t>
      </w:r>
      <w:ins w:author="Thiago Farina" w:id="7" w:date="2014-08-08T08:01:47Z">
        <w:r w:rsidDel="00000000" w:rsidR="00000000" w:rsidRPr="00000000">
          <w:rPr>
            <w:highlight w:val="yellow"/>
            <w:rtl w:val="0"/>
          </w:rPr>
          <w:t xml:space="preserve">r</w:t>
        </w:r>
      </w:ins>
      <w:r w:rsidDel="00000000" w:rsidR="00000000" w:rsidRPr="00000000">
        <w:rPr>
          <w:highlight w:val="yellow"/>
          <w:rtl w:val="0"/>
        </w:rPr>
        <w:t xml:space="preserve">oposition isn’t crisp to everyone, but “good enough” for now. ]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Planning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Break Phase 2  into work items. Find owners.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s9ejf2rx7awl" w:id="4"/>
      <w:bookmarkEnd w:id="4"/>
      <w:bookmarkStart w:colFirst="0" w:colLast="0" w:name="7igrazrq1hvd" w:id="3"/>
      <w:bookmarkEnd w:id="3"/>
      <w:r w:rsidDel="00000000" w:rsidR="00000000" w:rsidRPr="00000000">
        <w:rPr>
          <w:rtl w:val="0"/>
        </w:rPr>
        <w:t xml:space="preserve">Phase 2: Chrome compiling on Linux (stretch: Linking) </w:t>
      </w:r>
      <w:r w:rsidDel="00000000" w:rsidR="00000000" w:rsidRPr="00000000">
        <w:rPr>
          <w:color w:val="ff0000"/>
          <w:rtl w:val="0"/>
        </w:rPr>
        <w:t xml:space="preserve">[ IN PROGRESS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Target: August 1st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Capability goal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Verticals: Linux Desktop, Android,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</w:t>
      </w:r>
      <w:r w:rsidDel="00000000" w:rsidR="00000000" w:rsidRPr="00000000">
        <w:rPr>
          <w:rtl w:val="0"/>
        </w:rPr>
        <w:t xml:space="preserve">: x86, x64, arm, </w:t>
      </w:r>
      <w:r w:rsidDel="00000000" w:rsidR="00000000" w:rsidRPr="00000000">
        <w:rPr>
          <w:color w:val="4a86e8"/>
          <w:rtl w:val="0"/>
        </w:rPr>
        <w:t xml:space="preserve">NaCl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X-compile: x64 -&gt; {x86, </w:t>
      </w:r>
      <w:r w:rsidDel="00000000" w:rsidR="00000000" w:rsidRPr="00000000">
        <w:rPr>
          <w:color w:val="4a86e8"/>
          <w:rtl w:val="0"/>
        </w:rPr>
        <w:t xml:space="preserve">NaCl</w:t>
      </w:r>
      <w:r w:rsidDel="00000000" w:rsidR="00000000" w:rsidRPr="00000000">
        <w:rPr>
          <w:rtl w:val="0"/>
        </w:rPr>
        <w:t xml:space="preserve">}  [ Linux ]; {x86, x64} -&gt; {arm} [ Linux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GN features: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Build tool to “best-effort” generate a BUILD.gn from a xxx.gyp.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[ iced. Manual conversions going fast enough to make this not worth it.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Develop pattern for allowing conversion of a target for a subset of the verticals.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Pattern for NaCl targets developed.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Operational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V8 and Blink BUILD.gn conversions being handled by non-core team members. </w:t>
      </w:r>
      <w:r w:rsidDel="00000000" w:rsidR="00000000" w:rsidRPr="00000000">
        <w:rPr>
          <w:highlight w:val="green"/>
          <w:rtl w:val="0"/>
        </w:rPr>
        <w:t xml:space="preserve">[ Done. Jochen did it.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“cookbook” up-to-date.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moved to Clang on linux.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Produce timeline for completion. Get upper management buy-in including resource allocation. </w:t>
      </w:r>
      <w:r w:rsidDel="00000000" w:rsidR="00000000" w:rsidRPr="00000000">
        <w:rPr>
          <w:highlight w:val="green"/>
          <w:rtl w:val="0"/>
        </w:rPr>
        <w:t xml:space="preserve">[ Done. Linus + Mal expressing explicit support.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Identify “core team” of engs working on gyp file conversion. Target size: 5.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[ Done in phase1. ]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strike w:val="1"/>
        </w:rPr>
      </w:pPr>
      <w:r w:rsidDel="00000000" w:rsidR="00000000" w:rsidRPr="00000000">
        <w:rPr>
          <w:strike w:val="1"/>
          <w:rtl w:val="0"/>
        </w:rPr>
        <w:t xml:space="preserve">Core team opportunistically finishes the rest of third_party.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green"/>
          <w:rtl w:val="0"/>
        </w:rPr>
        <w:t xml:space="preserve">[ Going for further goal of making Chrome compile.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Phase 3  into work items. Find owners.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3qagfk38p58o" w:id="6"/>
      <w:bookmarkEnd w:id="6"/>
      <w:bookmarkStart w:colFirst="0" w:colLast="0" w:name="gctu9ls1lfuw" w:id="5"/>
      <w:bookmarkEnd w:id="5"/>
      <w:r w:rsidDel="00000000" w:rsidR="00000000" w:rsidRPr="00000000">
        <w:rPr>
          <w:rtl w:val="0"/>
        </w:rPr>
        <w:t xml:space="preserve">Phase 3: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rtl w:val="0"/>
        </w:rPr>
        <w:t xml:space="preserve">hrome runs on linux. </w:t>
      </w:r>
      <w:r w:rsidDel="00000000" w:rsidR="00000000" w:rsidRPr="00000000">
        <w:rPr>
          <w:rtl w:val="0"/>
        </w:rPr>
        <w:t xml:space="preserve">Window and Mac compilation started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[ NOT STARTED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Target: September 1st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Capability goal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Verticals: Linux Desktop, Android, </w:t>
      </w:r>
      <w:r w:rsidDel="00000000" w:rsidR="00000000" w:rsidRPr="00000000">
        <w:rPr>
          <w:color w:val="4a86e8"/>
          <w:rtl w:val="0"/>
        </w:rPr>
        <w:t xml:space="preserve">Windows</w:t>
      </w:r>
      <w:r w:rsidDel="00000000" w:rsidR="00000000" w:rsidRPr="00000000">
        <w:rPr>
          <w:color w:val="4a86e8"/>
          <w:rtl w:val="0"/>
        </w:rPr>
        <w:t xml:space="preserve">, Mac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Arch:</w:t>
      </w:r>
      <w:r w:rsidDel="00000000" w:rsidR="00000000" w:rsidRPr="00000000">
        <w:rPr>
          <w:rtl w:val="0"/>
        </w:rPr>
        <w:t xml:space="preserve"> x86, x64, arm, NaCl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X-compile: x64 -&gt; {x86, NaCl}  [ Linux, </w:t>
      </w:r>
      <w:r w:rsidDel="00000000" w:rsidR="00000000" w:rsidRPr="00000000">
        <w:rPr>
          <w:color w:val="4a86e8"/>
          <w:rtl w:val="0"/>
        </w:rPr>
        <w:t xml:space="preserve">Windows</w:t>
      </w:r>
      <w:r w:rsidDel="00000000" w:rsidR="00000000" w:rsidRPr="00000000">
        <w:rPr>
          <w:color w:val="4a86e8"/>
          <w:rtl w:val="0"/>
        </w:rPr>
        <w:t xml:space="preserve">,</w:t>
      </w:r>
      <w:r w:rsidDel="00000000" w:rsidR="00000000" w:rsidRPr="00000000">
        <w:rPr>
          <w:color w:val="4a86e8"/>
          <w:rtl w:val="0"/>
        </w:rPr>
        <w:t xml:space="preserve"> Mac</w:t>
      </w:r>
      <w:r w:rsidDel="00000000" w:rsidR="00000000" w:rsidRPr="00000000">
        <w:rPr>
          <w:rtl w:val="0"/>
        </w:rPr>
        <w:t xml:space="preserve"> ]; {x86, x64} -&gt; {arm} [ Linux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GN features: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Handle mac “loadable_modules” variant of shared library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Operational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Majority of conversions being handled by non core-team.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Core distributes to pull any lagging verticals up to date.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Build bots set up for Windows and Mac.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</w:t>
      </w:r>
      <w:r w:rsidDel="00000000" w:rsidR="00000000" w:rsidRPr="00000000">
        <w:rPr>
          <w:rtl w:val="0"/>
        </w:rPr>
        <w:t xml:space="preserve">Phase </w:t>
      </w:r>
      <w:r w:rsidDel="00000000" w:rsidR="00000000" w:rsidRPr="00000000">
        <w:rPr>
          <w:rtl w:val="0"/>
        </w:rPr>
        <w:t xml:space="preserve">4  into work items. Find owners.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frjek04mlp9s" w:id="8"/>
      <w:bookmarkEnd w:id="8"/>
      <w:bookmarkStart w:colFirst="0" w:colLast="0" w:name="gcmwjfjmq929" w:id="7"/>
      <w:bookmarkEnd w:id="7"/>
      <w:r w:rsidDel="00000000" w:rsidR="00000000" w:rsidRPr="00000000">
        <w:rPr>
          <w:rtl w:val="0"/>
        </w:rPr>
        <w:t xml:space="preserve">Phase 4: ChromeOS and all Test Targets. </w:t>
      </w:r>
      <w:commentRangeStart w:id="3"/>
      <w:r w:rsidDel="00000000" w:rsidR="00000000" w:rsidRPr="00000000">
        <w:rPr>
          <w:color w:val="ff0000"/>
          <w:rtl w:val="0"/>
        </w:rPr>
        <w:t xml:space="preserve">[ NOT STARTED ]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Target: October 1st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Capability goal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Verticals: Linux Desktop, Android, Windows, Mac, </w:t>
      </w:r>
      <w:r w:rsidDel="00000000" w:rsidR="00000000" w:rsidRPr="00000000">
        <w:rPr>
          <w:color w:val="4a86e8"/>
          <w:rtl w:val="0"/>
        </w:rPr>
        <w:t xml:space="preserve">ChromeOS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CPU: x86, x64, arm, NaCl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X-compile: x64 -&gt; {x86, NaCl}  [ Linux, Windows,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Mac</w:t>
      </w:r>
      <w:r w:rsidDel="00000000" w:rsidR="00000000" w:rsidRPr="00000000">
        <w:rPr>
          <w:rtl w:val="0"/>
        </w:rPr>
        <w:t xml:space="preserve"> ]; {x86, x64} -&gt; {arm} [ Linux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GN features: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Start understanding </w:t>
      </w:r>
      <w:r w:rsidDel="00000000" w:rsidR="00000000" w:rsidRPr="00000000">
        <w:rPr>
          <w:rtl w:val="0"/>
        </w:rPr>
        <w:t xml:space="preserve">ebuild</w:t>
      </w:r>
      <w:r w:rsidDel="00000000" w:rsidR="00000000" w:rsidRPr="00000000">
        <w:rPr>
          <w:rtl w:val="0"/>
        </w:rPr>
        <w:t xml:space="preserve"> integration, breakpad symbol upload, and all those other weird tools that might break.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Operational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Majority of conversions being handled by non core-team.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Core distributes to pull any lagging verticals up to date.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Break Phase 5  into work items. Find owners.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aav57pgqrcv7" w:id="10"/>
      <w:bookmarkEnd w:id="10"/>
      <w:bookmarkStart w:colFirst="0" w:colLast="0" w:name="jozhqenxfg0y" w:id="9"/>
      <w:bookmarkEnd w:id="9"/>
      <w:r w:rsidDel="00000000" w:rsidR="00000000" w:rsidRPr="00000000">
        <w:rPr>
          <w:rtl w:val="0"/>
        </w:rPr>
        <w:t xml:space="preserve">Phase 5: Official </w:t>
      </w:r>
      <w:r w:rsidDel="00000000" w:rsidR="00000000" w:rsidRPr="00000000">
        <w:rPr>
          <w:rtl w:val="0"/>
        </w:rPr>
        <w:t xml:space="preserve">Chrome</w:t>
      </w:r>
      <w:r w:rsidDel="00000000" w:rsidR="00000000" w:rsidRPr="00000000">
        <w:rPr>
          <w:rtl w:val="0"/>
        </w:rPr>
        <w:t xml:space="preserve"> builds. Fix main waterfall. </w:t>
      </w:r>
      <w:r w:rsidDel="00000000" w:rsidR="00000000" w:rsidRPr="00000000">
        <w:rPr>
          <w:color w:val="ff0000"/>
          <w:rtl w:val="0"/>
        </w:rPr>
        <w:t xml:space="preserve">[ NOT STARTED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Target: November 1st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Capability goal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commentRangeStart w:id="4"/>
      <w:r w:rsidDel="00000000" w:rsidR="00000000" w:rsidRPr="00000000">
        <w:rPr>
          <w:rtl w:val="0"/>
        </w:rPr>
        <w:t xml:space="preserve">Verticals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  <w:t xml:space="preserve">: Linux Desktop, Android, NaCl, Windows, Mac, ChromeOS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CPU: x86, x64, arm, NaCl, </w:t>
      </w:r>
      <w:r w:rsidDel="00000000" w:rsidR="00000000" w:rsidRPr="00000000">
        <w:rPr>
          <w:color w:val="4a86e8"/>
          <w:rtl w:val="0"/>
        </w:rPr>
        <w:t xml:space="preserve">mipsel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del w:author="Robin Lambertz" w:id="8" w:date="2014-11-16T06:32:48Z">
        <w:r w:rsidDel="00000000" w:rsidR="00000000" w:rsidRPr="00000000">
          <w:rPr>
            <w:rtl w:val="0"/>
          </w:rPr>
          <w:delText xml:space="preserve">X-compile: x64 -&gt; {x86, NaCl}  [ Li</w:delText>
        </w:r>
      </w:del>
      <w:r w:rsidDel="00000000" w:rsidR="00000000" w:rsidRPr="00000000">
        <w:rPr>
          <w:rtl w:val="0"/>
        </w:rPr>
        <w:t xml:space="preserve">nux, Windows,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Mac ]; {x86, </w:t>
      </w:r>
      <w:ins w:author="Robin Lambertz" w:id="8" w:date="2014-11-16T06:32:48Z">
        <w:r w:rsidDel="00000000" w:rsidR="00000000" w:rsidRPr="00000000">
          <w:rPr>
            <w:rtl w:val="0"/>
            <w:rPrChange w:author="Robin Lambertz" w:id="9" w:date="2014-11-16T06:32:48Z">
              <w:rPr/>
            </w:rPrChange>
          </w:rPr>
          <w:t xml:space="preserve">X-compile: x64 -&gt; {x86, NaCl}  [ Li</w:t>
        </w:r>
      </w:ins>
      <w:r w:rsidDel="00000000" w:rsidR="00000000" w:rsidRPr="00000000">
        <w:rPr>
          <w:rtl w:val="0"/>
        </w:rPr>
        <w:t xml:space="preserve">x64} -&gt; {arm} [ Linux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GN features: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ins w:author="吴丁" w:id="10" w:date="2016-08-12T08:11:51Z"/>
        </w:rPr>
      </w:pPr>
      <w:r w:rsidDel="00000000" w:rsidR="00000000" w:rsidRPr="00000000">
        <w:rPr>
          <w:rtl w:val="0"/>
        </w:rPr>
        <w:t xml:space="preserve">Hopefully none.</w:t>
      </w:r>
      <w:ins w:author="吴丁" w:id="10" w:date="2016-08-12T08:11:51Z">
        <w:r w:rsidDel="00000000" w:rsidR="00000000" w:rsidRPr="00000000">
          <w:rPr>
            <w:rtl w:val="0"/>
          </w:rPr>
        </w:r>
      </w:ins>
    </w:p>
    <w:tbl>
      <w:tblPr>
        <w:tblStyle w:val="Table1"/>
        <w:bidiVisual w:val="0"/>
        <w:tblW w:w="792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40"/>
        <w:gridCol w:w="2640"/>
        <w:gridCol w:w="2640"/>
        <w:tblGridChange w:id="0">
          <w:tblGrid>
            <w:gridCol w:w="2640"/>
            <w:gridCol w:w="2640"/>
            <w:gridCol w:w="2640"/>
          </w:tblGrid>
        </w:tblGridChange>
      </w:tblGrid>
      <w:tr>
        <w:trPr>
          <w:ins w:author="吴丁" w:id="10" w:date="2016-08-12T08:11:51Z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ins w:author="吴丁" w:id="10" w:date="2016-08-12T08:11:51Z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</w:tr>
      <w:tr>
        <w:trPr>
          <w:ins w:author="吴丁" w:id="10" w:date="2016-08-12T08:11:51Z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  <w:rPr>
                <w:ins w:author="吴丁" w:id="10" w:date="2016-08-12T08:11:51Z"/>
              </w:rPr>
            </w:pPr>
            <w:ins w:author="吴丁" w:id="10" w:date="2016-08-12T08:11:51Z">
              <w:r w:rsidDel="00000000" w:rsidR="00000000" w:rsidRPr="00000000">
                <w:rPr>
                  <w:rtl w:val="0"/>
                </w:rPr>
              </w:r>
            </w:ins>
          </w:p>
        </w:tc>
      </w:tr>
    </w:tbl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Operational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Migrate main waterfall build-bots to GN.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Majority of conversions being handled by non core-team.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Core team fully into GYP -&gt; GN conversion mode modulo bug fixes.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Figure out how to use GN to do something really awesome for day-to-day productivity (eg, reduce the set of tests run by the try servers)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1"/>
        <w:keepLines w:val="1"/>
        <w:spacing w:before="200" w:lineRule="auto"/>
        <w:contextualSpacing w:val="0"/>
      </w:pPr>
      <w:bookmarkStart w:colFirst="0" w:colLast="0" w:name="_fwl4n5fogov9" w:id="12"/>
      <w:bookmarkEnd w:id="12"/>
      <w:bookmarkStart w:colFirst="0" w:colLast="0" w:name="w4mj0ws304n4" w:id="11"/>
      <w:bookmarkEnd w:id="11"/>
      <w:r w:rsidDel="00000000" w:rsidR="00000000" w:rsidRPr="00000000">
        <w:rPr>
          <w:rtl w:val="0"/>
        </w:rPr>
        <w:t xml:space="preserve">Phase 6: Android WebView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ff0000"/>
          <w:rtl w:val="0"/>
        </w:rPr>
        <w:t xml:space="preserve">[ NOT STARTED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Fonts w:ascii="Trebuchet MS" w:cs="Trebuchet MS" w:eastAsia="Trebuchet MS" w:hAnsi="Trebuchet MS"/>
          <w:b w:val="1"/>
          <w:rtl w:val="0"/>
        </w:rPr>
        <w:t xml:space="preserve">Target: December 1st 2014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Capability goal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Verticals: Linux Desktop, Android, NaCl, Windows, Mac, ChromeOS, </w:t>
      </w:r>
      <w:r w:rsidDel="00000000" w:rsidR="00000000" w:rsidRPr="00000000">
        <w:rPr>
          <w:color w:val="4a86e8"/>
          <w:rtl w:val="0"/>
        </w:rPr>
        <w:t xml:space="preserve">Android Webview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CPU: x86, x64, NaCl, arm, mipsel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X-compile: x64 -&gt; {x86, NaCl}  [ Linux, Windows,</w:t>
      </w:r>
      <w:r w:rsidDel="00000000" w:rsidR="00000000" w:rsidRPr="00000000">
        <w:rPr>
          <w:color w:val="4a86e8"/>
          <w:rtl w:val="0"/>
        </w:rPr>
        <w:t xml:space="preserve"> </w:t>
      </w:r>
      <w:r w:rsidDel="00000000" w:rsidR="00000000" w:rsidRPr="00000000">
        <w:rPr>
          <w:rtl w:val="0"/>
        </w:rPr>
        <w:t xml:space="preserve">Mac ]; {x86, x64} -&gt; {arm} [ Linux 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GN features:</w:t>
      </w:r>
    </w:p>
    <w:p w:rsidR="00000000" w:rsidDel="00000000" w:rsidP="00000000" w:rsidRDefault="00000000" w:rsidRPr="00000000">
      <w:pPr>
        <w:ind w:left="720" w:firstLine="0"/>
        <w:contextualSpacing w:val="1"/>
        <w:rPr/>
        <w:pPrChange w:author="Anonymous" w:id="0" w:date="2014-07-20T08:22:01Z">
          <w:pPr>
            <w:numPr>
              <w:ilvl w:val="1"/>
              <w:numId w:val="2"/>
            </w:numPr>
            <w:ind w:left="1440" w:hanging="360"/>
            <w:contextualSpacing w:val="1"/>
          </w:pPr>
        </w:pPrChange>
      </w:pPr>
      <w:r w:rsidDel="00000000" w:rsidR="00000000" w:rsidRPr="00000000">
        <w:rPr>
          <w:rtl w:val="0"/>
        </w:rPr>
        <w:t xml:space="preserve">Hopefully none.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Operational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Android WebView bot 100% converted to GN. No gyp.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Majority of conversions being handled by non core-team.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Core team fully into GYP -&gt; GN conversion mode modulo bug fixes.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Planning goals:</w:t>
      </w:r>
    </w:p>
    <w:p w:rsidR="00000000" w:rsidDel="00000000" w:rsidP="00000000" w:rsidRDefault="00000000" w:rsidRPr="0000000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Find Champagne, Cake, and Confe</w:t>
      </w:r>
      <w:ins w:author="吴丁" w:id="12" w:date="2016-08-12T08:11:35Z"/>
      <w:ins w:author="吴丁" w:id="12" w:date="2016-08-12T08:11:35Z">
        <w:r w:rsidDel="00000000" w:rsidR="00000000" w:rsidRPr="00000000">
          <w:fldChar w:fldCharType="begin"/>
        </w:r>
        <w:r w:rsidDel="00000000" w:rsidR="00000000" w:rsidRPr="00000000">
          <w:instrText xml:space="preserve">HYPERLINK \l "heading=h.5gkxr3jlhwcu"</w:instrText>
        </w:r>
        <w:r w:rsidDel="00000000" w:rsidR="00000000" w:rsidRPr="00000000">
          <w:fldChar w:fldCharType="separate"/>
        </w:r>
        <w:r w:rsidDel="00000000" w:rsidR="00000000" w:rsidRPr="00000000">
          <w:rPr>
            <w:color w:val="1155cc"/>
            <w:u w:val="single"/>
            <w:rtl w:val="0"/>
          </w:rPr>
          <w:t xml:space="preserve">Phase 0: core leaf-libraries (base, net, gpu, etc) [ DONE ]</w:t>
        </w:r>
        <w:r w:rsidDel="00000000" w:rsidR="00000000" w:rsidRPr="00000000">
          <w:fldChar w:fldCharType="end"/>
        </w:r>
      </w:ins>
      <w:ins w:author="吴丁" w:id="12" w:date="2016-08-12T08:11:35Z"/>
      <w:r w:rsidDel="00000000" w:rsidR="00000000" w:rsidRPr="00000000">
        <w:rPr>
          <w:rtl w:val="0"/>
        </w:rPr>
        <w:t xml:space="preserve">tti providers.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_tmkc36gdhs5u" w:id="14"/>
      <w:bookmarkEnd w:id="14"/>
      <w:bookmarkStart w:colFirst="0" w:colLast="0" w:name="48zfvv4zi8ay" w:id="13"/>
      <w:bookmarkEnd w:id="13"/>
      <w:r w:rsidDel="00000000" w:rsidR="00000000" w:rsidRPr="00000000">
        <w:rPr>
          <w:rtl w:val="0"/>
        </w:rPr>
        <w:t xml:space="preserve">Phase 7: Validate ninja files against GYP. Push to all bots. Delete Gyp.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Fix all flag divergences</w:t>
      </w:r>
      <w:ins w:author="吴丁" w:id="13" w:date="2016-08-12T08:11:26Z">
        <w:r w:rsidDel="00000000" w:rsidR="00000000" w:rsidRPr="00000000">
          <w:rPr>
            <w:b w:val="1"/>
            <w:rtl w:val="0"/>
            <w:rPrChange w:author="吴丁" w:id="14" w:date="2016-08-12T08:11:26Z">
              <w:rPr/>
            </w:rPrChange>
          </w:rPr>
          <w:t xml:space="preserve">好吧，这样也行。服了。……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Sync with chrome-infra on bot rollout. Roll it out.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 Gyp.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Make use of the Champagne, Cake, and Confetti.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mukesh agrawal" w:id="3" w:date="2014-10-30T03:56:51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Is this still true?</w:t>
      </w:r>
    </w:p>
  </w:comment>
  <w:comment w:author="Mike Pinkerton" w:id="4" w:date="2014-10-22T23:08:49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iOS?</w:t>
      </w:r>
    </w:p>
  </w:comment>
  <w:comment w:author="Anonymous" w:id="0" w:date="2014-05-24T02:34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Does this mean base and others are only done for Linux Desktop and not Windows/Mac?</w:t>
      </w:r>
    </w:p>
  </w:comment>
  <w:comment w:author="Anonymous" w:id="1" w:date="2014-05-23T01:57:4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This is mad@ for some reason, I can't connect, so I look anonymous... Weird... :-(</w:t>
      </w:r>
    </w:p>
  </w:comment>
  <w:comment w:author="Albert Wong" w:id="2" w:date="2014-05-24T02:34:54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Yes. That's the target. It's possible they *could* work for other platforms, but we won't be checking for it.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